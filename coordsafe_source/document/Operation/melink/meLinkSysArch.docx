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71EFC" w:rsidTr="00071EFC">
        <w:trPr>
          <w:cantSplit/>
          <w:trHeight w:val="309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Arial" w:hAnsi="Arial"/>
                <w:b/>
                <w:sz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P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96"/>
                <w:szCs w:val="48"/>
              </w:rPr>
            </w:pPr>
            <w:proofErr w:type="spellStart"/>
            <w:r w:rsidRPr="00071EFC">
              <w:rPr>
                <w:rFonts w:ascii="Verdana" w:hAnsi="Verdana" w:cs="Arial"/>
                <w:b/>
                <w:sz w:val="96"/>
                <w:szCs w:val="48"/>
              </w:rPr>
              <w:t>meLink</w:t>
            </w:r>
            <w:proofErr w:type="spellEnd"/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</w:rPr>
            </w:pPr>
          </w:p>
          <w:p w:rsidR="00071EFC" w:rsidRPr="002809D6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  <w:sz w:val="28"/>
              </w:rPr>
            </w:pPr>
          </w:p>
          <w:p w:rsidR="00071EFC" w:rsidRDefault="00071EFC" w:rsidP="00F8507F">
            <w:pPr>
              <w:ind w:left="180"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  <w:r w:rsidRPr="00071EFC">
              <w:rPr>
                <w:rFonts w:ascii="Verdana" w:hAnsi="Verdana" w:cs="Arial"/>
                <w:bCs/>
                <w:sz w:val="44"/>
                <w:szCs w:val="32"/>
              </w:rPr>
              <w:t>System Architecture</w:t>
            </w: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P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0"/>
                <w:szCs w:val="28"/>
              </w:rPr>
            </w:pPr>
            <w:del w:id="0" w:author="lihui" w:date="2013-01-20T16:22:00Z">
              <w:r w:rsidRPr="00071EFC" w:rsidDel="00115F30">
                <w:rPr>
                  <w:rFonts w:ascii="Verdana" w:hAnsi="Verdana" w:cs="Arial"/>
                  <w:bCs/>
                  <w:sz w:val="40"/>
                  <w:szCs w:val="28"/>
                </w:rPr>
                <w:delText>____________________________________</w:delText>
              </w:r>
            </w:del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 w:cs="Arial"/>
                <w:b/>
                <w:sz w:val="28"/>
                <w:u w:val="single"/>
              </w:rPr>
            </w:pPr>
            <w:r w:rsidRPr="003B175E">
              <w:rPr>
                <w:rFonts w:ascii="Verdana" w:hAnsi="Verdana" w:cs="Arial"/>
                <w:bCs/>
                <w:sz w:val="32"/>
                <w:szCs w:val="32"/>
              </w:rPr>
              <w:t>Company Name :</w:t>
            </w:r>
            <w:r w:rsidRPr="003B175E">
              <w:rPr>
                <w:rFonts w:ascii="Verdana" w:hAnsi="Verdana" w:cs="Arial"/>
                <w:bCs/>
                <w:sz w:val="28"/>
                <w:szCs w:val="28"/>
              </w:rPr>
              <w:t xml:space="preserve"> _____</w:t>
            </w:r>
            <w:ins w:id="1" w:author="lihui" w:date="2013-01-20T16:23:00Z"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>CoordSafe</w:t>
              </w:r>
              <w:proofErr w:type="spellEnd"/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 xml:space="preserve"> Pte Ltd</w:t>
              </w:r>
            </w:ins>
            <w:del w:id="2" w:author="lihui" w:date="2013-01-20T16:23:00Z"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</w:delText>
              </w:r>
              <w:r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_______</w:delText>
              </w:r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</w:delText>
              </w:r>
            </w:del>
            <w:r w:rsidRPr="003B175E">
              <w:rPr>
                <w:rFonts w:ascii="Verdana" w:hAnsi="Verdana" w:cs="Arial"/>
                <w:bCs/>
                <w:sz w:val="28"/>
                <w:szCs w:val="28"/>
              </w:rPr>
              <w:t>_____________</w:t>
            </w: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DA6E0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u w:val="single"/>
              </w:rPr>
            </w:pPr>
          </w:p>
        </w:tc>
      </w:tr>
      <w:tr w:rsidR="00071EFC" w:rsidTr="00071EFC">
        <w:trPr>
          <w:cantSplit/>
          <w:trHeight w:val="890"/>
        </w:trPr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FC" w:rsidRPr="00BE4995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/>
                <w:b/>
                <w:sz w:val="24"/>
                <w:szCs w:val="24"/>
              </w:rPr>
            </w:pP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ALL INFORMATION PROVIDED WILL BE</w:t>
            </w: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HELD IN STRICTEST CONFIDENCE</w:t>
            </w: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5F2D8D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I:  </w:t>
      </w:r>
      <w:proofErr w:type="spellStart"/>
      <w:r w:rsidR="005F2D8D">
        <w:rPr>
          <w:rFonts w:ascii="Verdana" w:hAnsi="Verdana"/>
          <w:color w:val="000000"/>
          <w:szCs w:val="22"/>
        </w:rPr>
        <w:t>meLink</w:t>
      </w:r>
      <w:proofErr w:type="spellEnd"/>
      <w:r w:rsidR="005F2D8D">
        <w:rPr>
          <w:rFonts w:ascii="Verdana" w:hAnsi="Verdana"/>
          <w:color w:val="000000"/>
          <w:szCs w:val="22"/>
        </w:rPr>
        <w:t xml:space="preserve"> </w:t>
      </w:r>
      <w:r w:rsidR="005F2D8D" w:rsidRPr="005F2D8D">
        <w:rPr>
          <w:rFonts w:ascii="Verdana" w:hAnsi="Verdana"/>
          <w:color w:val="000000"/>
          <w:szCs w:val="22"/>
        </w:rPr>
        <w:t xml:space="preserve">System </w:t>
      </w:r>
      <w:r w:rsidR="005F2D8D">
        <w:rPr>
          <w:rFonts w:ascii="Verdana" w:hAnsi="Verdana"/>
          <w:color w:val="000000"/>
          <w:szCs w:val="22"/>
        </w:rPr>
        <w:t>Concept</w:t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B15AE" w:rsidP="009B15AE">
      <w:pPr>
        <w:pStyle w:val="BodyTextIndent"/>
        <w:ind w:left="0"/>
        <w:jc w:val="center"/>
        <w:rPr>
          <w:rFonts w:ascii="Verdana" w:hAnsi="Verdana"/>
          <w:color w:val="000000"/>
          <w:szCs w:val="22"/>
        </w:rPr>
      </w:pPr>
      <w:r w:rsidRPr="009B15AE">
        <w:rPr>
          <w:noProof/>
          <w:lang w:val="en-US" w:eastAsia="zh-CN"/>
        </w:rPr>
        <w:drawing>
          <wp:inline distT="0" distB="0" distL="0" distR="0">
            <wp:extent cx="4257156" cy="3311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00" cy="33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II: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System Architecture  </w:t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630C3A" w:rsidP="005F2D8D">
      <w:pPr>
        <w:pStyle w:val="BodyTextIndent"/>
        <w:ind w:left="0"/>
        <w:rPr>
          <w:rFonts w:ascii="Verdana" w:eastAsiaTheme="minorEastAsia" w:hAnsi="Verdana" w:hint="eastAsia"/>
          <w:color w:val="000000"/>
          <w:szCs w:val="22"/>
          <w:lang w:eastAsia="zh-CN"/>
        </w:rPr>
      </w:pPr>
      <w:r w:rsidRPr="00630C3A">
        <w:rPr>
          <w:noProof/>
          <w:lang w:val="en-US" w:eastAsia="zh-CN"/>
        </w:rPr>
        <w:drawing>
          <wp:inline distT="0" distB="0" distL="0" distR="0">
            <wp:extent cx="5266944" cy="20555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25" cy="20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06" w:rsidRDefault="006C4E06" w:rsidP="005F2D8D">
      <w:pPr>
        <w:pStyle w:val="BodyTextIndent"/>
        <w:ind w:left="0"/>
        <w:rPr>
          <w:rFonts w:ascii="Verdana" w:eastAsiaTheme="minorEastAsia" w:hAnsi="Verdana" w:hint="eastAsia"/>
          <w:color w:val="000000"/>
          <w:szCs w:val="22"/>
          <w:lang w:eastAsia="zh-CN"/>
        </w:rPr>
      </w:pPr>
    </w:p>
    <w:p w:rsidR="006C4E06" w:rsidRPr="006C4E06" w:rsidRDefault="006C4E06" w:rsidP="005F2D8D">
      <w:pPr>
        <w:pStyle w:val="BodyTextIndent"/>
        <w:ind w:left="0"/>
        <w:rPr>
          <w:rFonts w:ascii="Verdana" w:eastAsiaTheme="minorEastAsia" w:hAnsi="Verdana" w:hint="eastAsia"/>
          <w:color w:val="000000"/>
          <w:szCs w:val="22"/>
          <w:lang w:eastAsia="zh-CN"/>
        </w:rPr>
      </w:pPr>
      <w:r>
        <w:rPr>
          <w:rFonts w:ascii="Verdana" w:eastAsiaTheme="minorEastAsia" w:hAnsi="Verdana" w:hint="eastAsia"/>
          <w:noProof/>
          <w:color w:val="000000"/>
          <w:szCs w:val="22"/>
          <w:lang w:val="en-US" w:eastAsia="zh-CN"/>
        </w:rPr>
        <w:lastRenderedPageBreak/>
        <w:drawing>
          <wp:inline distT="0" distB="0" distL="0" distR="0">
            <wp:extent cx="5274310" cy="3131185"/>
            <wp:effectExtent l="0" t="0" r="2540" b="0"/>
            <wp:docPr id="1" name="Picture 1" descr="C:\Users\Ra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630C3A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There are 3 </w:t>
      </w:r>
      <w:proofErr w:type="gramStart"/>
      <w:r>
        <w:rPr>
          <w:rFonts w:ascii="Verdana" w:hAnsi="Verdana"/>
          <w:color w:val="000000"/>
          <w:szCs w:val="22"/>
        </w:rPr>
        <w:t>type</w:t>
      </w:r>
      <w:proofErr w:type="gramEnd"/>
      <w:r>
        <w:rPr>
          <w:rFonts w:ascii="Verdana" w:hAnsi="Verdana"/>
          <w:color w:val="000000"/>
          <w:szCs w:val="22"/>
        </w:rPr>
        <w:t xml:space="preserve"> of users of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>:</w:t>
      </w:r>
    </w:p>
    <w:p w:rsidR="00630C3A" w:rsidRDefault="00630C3A" w:rsidP="00630C3A">
      <w:pPr>
        <w:pStyle w:val="BodyTextIndent"/>
        <w:numPr>
          <w:ilvl w:val="0"/>
          <w:numId w:val="1"/>
        </w:numPr>
        <w:rPr>
          <w:rFonts w:ascii="Verdana" w:hAnsi="Verdana"/>
          <w:color w:val="000000"/>
          <w:szCs w:val="22"/>
        </w:rPr>
      </w:pPr>
      <w:proofErr w:type="spellStart"/>
      <w:proofErr w:type="gramStart"/>
      <w:r>
        <w:rPr>
          <w:rFonts w:ascii="Verdana" w:hAnsi="Verdana"/>
          <w:color w:val="000000"/>
          <w:szCs w:val="22"/>
        </w:rPr>
        <w:t>meLink</w:t>
      </w:r>
      <w:proofErr w:type="spellEnd"/>
      <w:proofErr w:type="gramEnd"/>
      <w:r>
        <w:rPr>
          <w:rFonts w:ascii="Verdana" w:hAnsi="Verdana"/>
          <w:color w:val="000000"/>
          <w:szCs w:val="22"/>
        </w:rPr>
        <w:t xml:space="preserve"> Web Portal: A registered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user is able to access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services through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Web Portal. Refer to “</w:t>
      </w:r>
      <w:proofErr w:type="spellStart"/>
      <w:r>
        <w:rPr>
          <w:rFonts w:ascii="Verdana" w:hAnsi="Verdana"/>
          <w:color w:val="000000"/>
          <w:szCs w:val="22"/>
        </w:rPr>
        <w:t>meLinkWebSpecs</w:t>
      </w:r>
      <w:proofErr w:type="spellEnd"/>
      <w:r>
        <w:rPr>
          <w:rFonts w:ascii="Verdana" w:hAnsi="Verdana"/>
          <w:color w:val="000000"/>
          <w:szCs w:val="22"/>
        </w:rPr>
        <w:t xml:space="preserve">” for details. </w:t>
      </w:r>
      <w:r w:rsidR="005F5796">
        <w:rPr>
          <w:rFonts w:ascii="Verdana" w:hAnsi="Verdana"/>
          <w:color w:val="000000"/>
          <w:szCs w:val="22"/>
        </w:rPr>
        <w:t>(</w:t>
      </w:r>
      <w:proofErr w:type="spellStart"/>
      <w:r w:rsidR="005F5796">
        <w:rPr>
          <w:rFonts w:ascii="Verdana" w:hAnsi="Verdana"/>
          <w:color w:val="000000"/>
          <w:szCs w:val="22"/>
        </w:rPr>
        <w:t>Hongbin</w:t>
      </w:r>
      <w:proofErr w:type="spellEnd"/>
      <w:r w:rsidR="005F5796">
        <w:rPr>
          <w:rFonts w:ascii="Verdana" w:hAnsi="Verdana"/>
          <w:color w:val="000000"/>
          <w:szCs w:val="22"/>
        </w:rPr>
        <w:t>)</w:t>
      </w:r>
      <w:bookmarkStart w:id="3" w:name="_GoBack"/>
      <w:bookmarkEnd w:id="3"/>
    </w:p>
    <w:p w:rsidR="00630C3A" w:rsidRDefault="00630C3A" w:rsidP="00630C3A">
      <w:pPr>
        <w:pStyle w:val="BodyTextIndent"/>
        <w:numPr>
          <w:ilvl w:val="0"/>
          <w:numId w:val="1"/>
        </w:numPr>
        <w:rPr>
          <w:rFonts w:ascii="Verdana" w:hAnsi="Verdana"/>
          <w:color w:val="000000"/>
          <w:szCs w:val="22"/>
        </w:rPr>
      </w:pPr>
      <w:proofErr w:type="spellStart"/>
      <w:proofErr w:type="gramStart"/>
      <w:r>
        <w:rPr>
          <w:rFonts w:ascii="Verdana" w:hAnsi="Verdana"/>
          <w:color w:val="000000"/>
          <w:szCs w:val="22"/>
        </w:rPr>
        <w:t>meLink</w:t>
      </w:r>
      <w:proofErr w:type="spellEnd"/>
      <w:proofErr w:type="gramEnd"/>
      <w:r>
        <w:rPr>
          <w:rFonts w:ascii="Verdana" w:hAnsi="Verdana"/>
          <w:color w:val="000000"/>
          <w:szCs w:val="22"/>
        </w:rPr>
        <w:t xml:space="preserve"> Mobile App. A registered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user is able to access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services through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Mobile Portal. Refer to “</w:t>
      </w:r>
      <w:proofErr w:type="spellStart"/>
      <w:r>
        <w:rPr>
          <w:rFonts w:ascii="Verdana" w:hAnsi="Verdana"/>
          <w:color w:val="000000"/>
          <w:szCs w:val="22"/>
        </w:rPr>
        <w:t>meLinkMobileSepcs</w:t>
      </w:r>
      <w:proofErr w:type="spellEnd"/>
      <w:r>
        <w:rPr>
          <w:rFonts w:ascii="Verdana" w:hAnsi="Verdana"/>
          <w:color w:val="000000"/>
          <w:szCs w:val="22"/>
        </w:rPr>
        <w:t>”</w:t>
      </w:r>
      <w:r w:rsidR="005F5796">
        <w:rPr>
          <w:rFonts w:ascii="Verdana" w:hAnsi="Verdana"/>
          <w:color w:val="000000"/>
          <w:szCs w:val="22"/>
        </w:rPr>
        <w:t xml:space="preserve"> (</w:t>
      </w:r>
      <w:proofErr w:type="spellStart"/>
      <w:r w:rsidR="005F5796">
        <w:rPr>
          <w:rFonts w:ascii="Verdana" w:hAnsi="Verdana"/>
          <w:color w:val="000000"/>
          <w:szCs w:val="22"/>
        </w:rPr>
        <w:t>Lihui</w:t>
      </w:r>
      <w:proofErr w:type="spellEnd"/>
      <w:r w:rsidR="005F5796">
        <w:rPr>
          <w:rFonts w:ascii="Verdana" w:hAnsi="Verdana"/>
          <w:color w:val="000000"/>
          <w:szCs w:val="22"/>
        </w:rPr>
        <w:t xml:space="preserve"> &amp; </w:t>
      </w:r>
      <w:proofErr w:type="spellStart"/>
      <w:r w:rsidR="005F5796">
        <w:rPr>
          <w:rFonts w:ascii="Verdana" w:hAnsi="Verdana"/>
          <w:color w:val="000000"/>
          <w:szCs w:val="22"/>
        </w:rPr>
        <w:t>Yangwei</w:t>
      </w:r>
      <w:proofErr w:type="spellEnd"/>
      <w:r w:rsidR="005F5796">
        <w:rPr>
          <w:rFonts w:ascii="Verdana" w:hAnsi="Verdana"/>
          <w:color w:val="000000"/>
          <w:szCs w:val="22"/>
        </w:rPr>
        <w:t>) and “</w:t>
      </w:r>
      <w:proofErr w:type="spellStart"/>
      <w:r w:rsidR="005F5796">
        <w:rPr>
          <w:rFonts w:ascii="Verdana" w:hAnsi="Verdana"/>
          <w:color w:val="000000"/>
          <w:szCs w:val="22"/>
        </w:rPr>
        <w:t>meLinkMobile</w:t>
      </w:r>
      <w:r w:rsidR="00DE332E">
        <w:rPr>
          <w:rFonts w:ascii="Verdana" w:hAnsi="Verdana"/>
          <w:color w:val="000000"/>
          <w:szCs w:val="22"/>
        </w:rPr>
        <w:t>App</w:t>
      </w:r>
      <w:r w:rsidR="005F5796">
        <w:rPr>
          <w:rFonts w:ascii="Verdana" w:hAnsi="Verdana"/>
          <w:color w:val="000000"/>
          <w:szCs w:val="22"/>
        </w:rPr>
        <w:t>InterfaceSpecs</w:t>
      </w:r>
      <w:proofErr w:type="spellEnd"/>
      <w:r w:rsidR="005F5796">
        <w:rPr>
          <w:rFonts w:ascii="Verdana" w:hAnsi="Verdana"/>
          <w:color w:val="000000"/>
          <w:szCs w:val="22"/>
        </w:rPr>
        <w:t>” (</w:t>
      </w:r>
      <w:proofErr w:type="spellStart"/>
      <w:r w:rsidR="005F5796">
        <w:rPr>
          <w:rFonts w:ascii="Verdana" w:hAnsi="Verdana"/>
          <w:color w:val="000000"/>
          <w:szCs w:val="22"/>
        </w:rPr>
        <w:t>Yangwei</w:t>
      </w:r>
      <w:proofErr w:type="spellEnd"/>
      <w:r w:rsidR="005F5796">
        <w:rPr>
          <w:rFonts w:ascii="Verdana" w:hAnsi="Verdana"/>
          <w:color w:val="000000"/>
          <w:szCs w:val="22"/>
        </w:rPr>
        <w:t xml:space="preserve">) for details. </w:t>
      </w:r>
    </w:p>
    <w:p w:rsidR="00630C3A" w:rsidRDefault="005F5796" w:rsidP="00630C3A">
      <w:pPr>
        <w:pStyle w:val="BodyTextIndent"/>
        <w:numPr>
          <w:ilvl w:val="0"/>
          <w:numId w:val="1"/>
        </w:numPr>
        <w:rPr>
          <w:rFonts w:ascii="Verdana" w:hAnsi="Verdana"/>
          <w:color w:val="000000"/>
          <w:szCs w:val="22"/>
        </w:rPr>
      </w:pPr>
      <w:proofErr w:type="spellStart"/>
      <w:proofErr w:type="gramStart"/>
      <w:r>
        <w:rPr>
          <w:rFonts w:ascii="Verdana" w:hAnsi="Verdana"/>
          <w:color w:val="000000"/>
          <w:szCs w:val="22"/>
        </w:rPr>
        <w:t>meTag</w:t>
      </w:r>
      <w:proofErr w:type="spellEnd"/>
      <w:proofErr w:type="gramEnd"/>
      <w:r>
        <w:rPr>
          <w:rFonts w:ascii="Verdana" w:hAnsi="Verdana"/>
          <w:color w:val="000000"/>
          <w:szCs w:val="22"/>
        </w:rPr>
        <w:t xml:space="preserve">: </w:t>
      </w:r>
      <w:proofErr w:type="spellStart"/>
      <w:r>
        <w:rPr>
          <w:rFonts w:ascii="Verdana" w:hAnsi="Verdana"/>
          <w:color w:val="000000"/>
          <w:szCs w:val="22"/>
        </w:rPr>
        <w:t>meTag</w:t>
      </w:r>
      <w:proofErr w:type="spellEnd"/>
      <w:r>
        <w:rPr>
          <w:rFonts w:ascii="Verdana" w:hAnsi="Verdana"/>
          <w:color w:val="000000"/>
          <w:szCs w:val="22"/>
        </w:rPr>
        <w:t xml:space="preserve"> is able to access </w:t>
      </w:r>
      <w:proofErr w:type="spellStart"/>
      <w:r>
        <w:rPr>
          <w:rFonts w:ascii="Verdana" w:hAnsi="Verdana"/>
          <w:color w:val="000000"/>
          <w:szCs w:val="22"/>
        </w:rPr>
        <w:t>meLink</w:t>
      </w:r>
      <w:proofErr w:type="spellEnd"/>
      <w:r>
        <w:rPr>
          <w:rFonts w:ascii="Verdana" w:hAnsi="Verdana"/>
          <w:color w:val="000000"/>
          <w:szCs w:val="22"/>
        </w:rPr>
        <w:t xml:space="preserve"> service by predefined logic and wearer activities. Refer to “</w:t>
      </w:r>
      <w:proofErr w:type="spellStart"/>
      <w:r>
        <w:rPr>
          <w:rFonts w:ascii="Verdana" w:hAnsi="Verdana"/>
          <w:color w:val="000000"/>
          <w:szCs w:val="22"/>
        </w:rPr>
        <w:t>meTagSpecs</w:t>
      </w:r>
      <w:proofErr w:type="spellEnd"/>
      <w:r>
        <w:rPr>
          <w:rFonts w:ascii="Verdana" w:hAnsi="Verdana"/>
          <w:color w:val="000000"/>
          <w:szCs w:val="22"/>
        </w:rPr>
        <w:t>” for details. (</w:t>
      </w:r>
      <w:proofErr w:type="spellStart"/>
      <w:r>
        <w:rPr>
          <w:rFonts w:ascii="Verdana" w:hAnsi="Verdana"/>
          <w:color w:val="000000"/>
          <w:szCs w:val="22"/>
        </w:rPr>
        <w:t>Hongbin</w:t>
      </w:r>
      <w:proofErr w:type="spellEnd"/>
      <w:r>
        <w:rPr>
          <w:rFonts w:ascii="Verdana" w:hAnsi="Verdana"/>
          <w:color w:val="000000"/>
          <w:szCs w:val="22"/>
        </w:rPr>
        <w:t>)</w:t>
      </w:r>
    </w:p>
    <w:p w:rsidR="005F5796" w:rsidRDefault="005F5796" w:rsidP="005F5796">
      <w:pPr>
        <w:pStyle w:val="BodyTextIndent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P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Pr="005F2D8D" w:rsidRDefault="005F2D8D" w:rsidP="005F2D8D"/>
    <w:sectPr w:rsidR="005F2D8D" w:rsidRPr="005F2D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5A21"/>
    <w:multiLevelType w:val="hybridMultilevel"/>
    <w:tmpl w:val="FF446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45"/>
    <w:rsid w:val="00071EFC"/>
    <w:rsid w:val="003651F8"/>
    <w:rsid w:val="005F2D8D"/>
    <w:rsid w:val="005F5796"/>
    <w:rsid w:val="00630C3A"/>
    <w:rsid w:val="006C4E06"/>
    <w:rsid w:val="00841D91"/>
    <w:rsid w:val="00971472"/>
    <w:rsid w:val="00990F38"/>
    <w:rsid w:val="009B15AE"/>
    <w:rsid w:val="009C3845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1E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F2D8D"/>
    <w:pPr>
      <w:ind w:left="720"/>
    </w:pPr>
    <w:rPr>
      <w:rFonts w:ascii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2D8D"/>
    <w:rPr>
      <w:rFonts w:ascii="Arial Narrow" w:eastAsia="Times New Roman" w:hAnsi="Arial Narrow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6"/>
    <w:rPr>
      <w:rFonts w:ascii="Tahoma" w:eastAsia="Times New Roman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1E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F2D8D"/>
    <w:pPr>
      <w:ind w:left="720"/>
    </w:pPr>
    <w:rPr>
      <w:rFonts w:ascii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2D8D"/>
    <w:rPr>
      <w:rFonts w:ascii="Arial Narrow" w:eastAsia="Times New Roman" w:hAnsi="Arial Narrow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6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Yang Wei</cp:lastModifiedBy>
  <cp:revision>8</cp:revision>
  <dcterms:created xsi:type="dcterms:W3CDTF">2013-11-08T08:16:00Z</dcterms:created>
  <dcterms:modified xsi:type="dcterms:W3CDTF">2013-11-09T06:47:00Z</dcterms:modified>
</cp:coreProperties>
</file>