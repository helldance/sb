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71EFC" w:rsidTr="00071EFC">
        <w:trPr>
          <w:cantSplit/>
          <w:trHeight w:val="309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Arial" w:hAnsi="Arial"/>
                <w:b/>
                <w:sz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P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96"/>
                <w:szCs w:val="48"/>
              </w:rPr>
            </w:pPr>
            <w:r w:rsidRPr="00071EFC">
              <w:rPr>
                <w:rFonts w:ascii="Verdana" w:hAnsi="Verdana" w:cs="Arial"/>
                <w:b/>
                <w:sz w:val="96"/>
                <w:szCs w:val="48"/>
              </w:rPr>
              <w:t>meLink</w:t>
            </w: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</w:rPr>
            </w:pPr>
          </w:p>
          <w:p w:rsidR="00071EFC" w:rsidRPr="002809D6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  <w:sz w:val="28"/>
              </w:rPr>
            </w:pPr>
          </w:p>
          <w:p w:rsidR="00071EFC" w:rsidRDefault="00071EFC" w:rsidP="00F8507F">
            <w:pPr>
              <w:ind w:left="180"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9F7D46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  <w:r>
              <w:rPr>
                <w:rFonts w:ascii="Verdana" w:hAnsi="Verdana" w:cs="Arial"/>
                <w:bCs/>
                <w:sz w:val="44"/>
                <w:szCs w:val="32"/>
              </w:rPr>
              <w:t>Mobile Application Specification</w:t>
            </w: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P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0"/>
                <w:szCs w:val="28"/>
              </w:rPr>
            </w:pPr>
            <w:del w:id="0" w:author="lihui" w:date="2013-01-20T16:22:00Z">
              <w:r w:rsidRPr="00071EFC" w:rsidDel="00115F30">
                <w:rPr>
                  <w:rFonts w:ascii="Verdana" w:hAnsi="Verdana" w:cs="Arial"/>
                  <w:bCs/>
                  <w:sz w:val="40"/>
                  <w:szCs w:val="28"/>
                </w:rPr>
                <w:delText>____________________________________</w:delText>
              </w:r>
            </w:del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 w:cs="Arial"/>
                <w:b/>
                <w:sz w:val="28"/>
                <w:u w:val="single"/>
              </w:rPr>
            </w:pPr>
            <w:r w:rsidRPr="003B175E">
              <w:rPr>
                <w:rFonts w:ascii="Verdana" w:hAnsi="Verdana" w:cs="Arial"/>
                <w:bCs/>
                <w:sz w:val="32"/>
                <w:szCs w:val="32"/>
              </w:rPr>
              <w:t>Company Name :</w:t>
            </w:r>
            <w:r w:rsidRPr="003B175E">
              <w:rPr>
                <w:rFonts w:ascii="Verdana" w:hAnsi="Verdana" w:cs="Arial"/>
                <w:bCs/>
                <w:sz w:val="28"/>
                <w:szCs w:val="28"/>
              </w:rPr>
              <w:t xml:space="preserve"> _____</w:t>
            </w:r>
            <w:ins w:id="1" w:author="lihui" w:date="2013-01-20T16:23:00Z"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 xml:space="preserve"> CoordSafe Pte Ltd</w:t>
              </w:r>
            </w:ins>
            <w:del w:id="2" w:author="lihui" w:date="2013-01-20T16:23:00Z"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</w:delText>
              </w:r>
              <w:r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_______</w:delText>
              </w:r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</w:delText>
              </w:r>
            </w:del>
            <w:r w:rsidRPr="003B175E">
              <w:rPr>
                <w:rFonts w:ascii="Verdana" w:hAnsi="Verdana" w:cs="Arial"/>
                <w:bCs/>
                <w:sz w:val="28"/>
                <w:szCs w:val="28"/>
              </w:rPr>
              <w:t>_____________</w:t>
            </w: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DA6E0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u w:val="single"/>
              </w:rPr>
            </w:pPr>
          </w:p>
        </w:tc>
      </w:tr>
      <w:tr w:rsidR="00071EFC" w:rsidTr="00071EFC">
        <w:trPr>
          <w:cantSplit/>
          <w:trHeight w:val="890"/>
        </w:trPr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FC" w:rsidRPr="00BE4995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/>
                <w:b/>
                <w:sz w:val="24"/>
                <w:szCs w:val="24"/>
              </w:rPr>
            </w:pP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ALL INFORMATION PROVIDED WILL BE</w:t>
            </w: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HELD IN STRICTEST CONFIDENCE</w:t>
            </w: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990F38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lastRenderedPageBreak/>
        <w:t>Part I</w:t>
      </w:r>
      <w:r w:rsidR="00990F38">
        <w:rPr>
          <w:rFonts w:ascii="Verdana" w:hAnsi="Verdana"/>
          <w:color w:val="000000"/>
          <w:szCs w:val="22"/>
        </w:rPr>
        <w:t xml:space="preserve">: meLink System Architecture  </w:t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630C3A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  <w:r w:rsidRPr="00630C3A">
        <w:rPr>
          <w:noProof/>
          <w:lang w:val="en-SG" w:eastAsia="zh-CN"/>
        </w:rPr>
        <w:drawing>
          <wp:inline distT="0" distB="0" distL="0" distR="0">
            <wp:extent cx="5266944" cy="20555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25" cy="20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6C4E06" w:rsidRP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Part I</w:t>
      </w:r>
      <w:r>
        <w:rPr>
          <w:rFonts w:ascii="Verdana" w:hAnsi="Verdana"/>
          <w:color w:val="000000"/>
          <w:szCs w:val="22"/>
        </w:rPr>
        <w:t xml:space="preserve">I: meLink mobile app. overview 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Functionality overview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Platform specification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Part II</w:t>
      </w:r>
      <w:r>
        <w:rPr>
          <w:rFonts w:ascii="Verdana" w:hAnsi="Verdana"/>
          <w:color w:val="000000"/>
          <w:szCs w:val="22"/>
        </w:rPr>
        <w:t>I</w:t>
      </w:r>
      <w:r>
        <w:rPr>
          <w:rFonts w:ascii="Verdana" w:hAnsi="Verdana"/>
          <w:color w:val="000000"/>
          <w:szCs w:val="22"/>
        </w:rPr>
        <w:t xml:space="preserve">: meLink mobile app. </w:t>
      </w:r>
      <w:r>
        <w:rPr>
          <w:rFonts w:ascii="Verdana" w:hAnsi="Verdana"/>
          <w:color w:val="000000"/>
          <w:szCs w:val="22"/>
        </w:rPr>
        <w:t>user cases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Overview of all user cases 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IV: user cases visualization 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UI flow of each user case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bookmarkStart w:id="3" w:name="_GoBack"/>
      <w:bookmarkEnd w:id="3"/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311DCA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</w:t>
      </w:r>
      <w:r w:rsidR="00014780">
        <w:rPr>
          <w:rFonts w:ascii="Verdana" w:hAnsi="Verdana"/>
          <w:color w:val="000000"/>
          <w:szCs w:val="22"/>
        </w:rPr>
        <w:t xml:space="preserve">V: meLink mobile app architecture </w:t>
      </w: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Pr="005F2D8D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Pr="005F2D8D" w:rsidRDefault="005F2D8D" w:rsidP="005F2D8D"/>
    <w:sectPr w:rsidR="005F2D8D" w:rsidRPr="005F2D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A21"/>
    <w:multiLevelType w:val="hybridMultilevel"/>
    <w:tmpl w:val="FF446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45"/>
    <w:rsid w:val="00014780"/>
    <w:rsid w:val="00071EFC"/>
    <w:rsid w:val="00311DCA"/>
    <w:rsid w:val="003651F8"/>
    <w:rsid w:val="005F2D8D"/>
    <w:rsid w:val="005F5796"/>
    <w:rsid w:val="00630C3A"/>
    <w:rsid w:val="006C4E06"/>
    <w:rsid w:val="00841D91"/>
    <w:rsid w:val="00971472"/>
    <w:rsid w:val="00990F38"/>
    <w:rsid w:val="009B15AE"/>
    <w:rsid w:val="009C3845"/>
    <w:rsid w:val="009F7D46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43438-02CD-4ADE-A7BF-40B1DEAF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1E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F2D8D"/>
    <w:pPr>
      <w:ind w:left="720"/>
    </w:pPr>
    <w:rPr>
      <w:rFonts w:ascii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2D8D"/>
    <w:rPr>
      <w:rFonts w:ascii="Arial Narrow" w:eastAsia="Times New Roman" w:hAnsi="Arial Narrow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6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11</cp:revision>
  <dcterms:created xsi:type="dcterms:W3CDTF">2013-11-08T08:16:00Z</dcterms:created>
  <dcterms:modified xsi:type="dcterms:W3CDTF">2013-11-12T22:08:00Z</dcterms:modified>
</cp:coreProperties>
</file>