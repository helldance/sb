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071EFC" w:rsidTr="00071EFC">
        <w:trPr>
          <w:cantSplit/>
          <w:trHeight w:val="3090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Arial" w:hAnsi="Arial"/>
                <w:b/>
                <w:sz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48"/>
                <w:szCs w:val="48"/>
              </w:rPr>
            </w:pPr>
          </w:p>
          <w:p w:rsidR="00071EFC" w:rsidRPr="00071EFC" w:rsidRDefault="00071EFC" w:rsidP="00F8507F">
            <w:pPr>
              <w:tabs>
                <w:tab w:val="left" w:pos="7200"/>
              </w:tabs>
              <w:ind w:right="14"/>
              <w:jc w:val="center"/>
              <w:rPr>
                <w:rFonts w:ascii="Verdana" w:hAnsi="Verdana" w:cs="Arial"/>
                <w:b/>
                <w:sz w:val="96"/>
                <w:szCs w:val="48"/>
              </w:rPr>
            </w:pPr>
            <w:r w:rsidRPr="00071EFC">
              <w:rPr>
                <w:rFonts w:ascii="Verdana" w:hAnsi="Verdana" w:cs="Arial"/>
                <w:b/>
                <w:sz w:val="96"/>
                <w:szCs w:val="48"/>
              </w:rPr>
              <w:t>meLink</w:t>
            </w:r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</w:rPr>
            </w:pPr>
          </w:p>
          <w:p w:rsidR="00071EFC" w:rsidRPr="002809D6" w:rsidRDefault="00071EFC" w:rsidP="00F8507F">
            <w:pPr>
              <w:tabs>
                <w:tab w:val="left" w:pos="7200"/>
              </w:tabs>
              <w:ind w:left="180" w:right="14"/>
              <w:jc w:val="center"/>
              <w:rPr>
                <w:rFonts w:ascii="Verdana" w:hAnsi="Verdana" w:cs="Arial"/>
                <w:b/>
                <w:sz w:val="28"/>
              </w:rPr>
            </w:pPr>
          </w:p>
          <w:p w:rsidR="00071EFC" w:rsidRDefault="00071EFC" w:rsidP="00F8507F">
            <w:pPr>
              <w:ind w:left="180"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3A33BB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  <w:r>
              <w:rPr>
                <w:rFonts w:ascii="Verdana" w:hAnsi="Verdana" w:cs="Arial"/>
                <w:bCs/>
                <w:sz w:val="44"/>
                <w:szCs w:val="32"/>
              </w:rPr>
              <w:t>Web Portal</w:t>
            </w:r>
            <w:r w:rsidR="009F7D46">
              <w:rPr>
                <w:rFonts w:ascii="Verdana" w:hAnsi="Verdana" w:cs="Arial"/>
                <w:bCs/>
                <w:sz w:val="44"/>
                <w:szCs w:val="32"/>
              </w:rPr>
              <w:t xml:space="preserve"> Specification</w:t>
            </w: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4"/>
                <w:szCs w:val="32"/>
              </w:rPr>
            </w:pPr>
          </w:p>
          <w:p w:rsidR="00071EFC" w:rsidRPr="00071EFC" w:rsidRDefault="00071EFC" w:rsidP="00071EFC">
            <w:pPr>
              <w:ind w:left="180" w:right="14"/>
              <w:jc w:val="center"/>
              <w:rPr>
                <w:rFonts w:ascii="Verdana" w:hAnsi="Verdana" w:cs="Arial"/>
                <w:bCs/>
                <w:sz w:val="40"/>
                <w:szCs w:val="28"/>
              </w:rPr>
            </w:pPr>
            <w:del w:id="0" w:author="lihui" w:date="2013-01-20T16:22:00Z">
              <w:r w:rsidRPr="00071EFC" w:rsidDel="00115F30">
                <w:rPr>
                  <w:rFonts w:ascii="Verdana" w:hAnsi="Verdana" w:cs="Arial"/>
                  <w:bCs/>
                  <w:sz w:val="40"/>
                  <w:szCs w:val="28"/>
                </w:rPr>
                <w:delText>____________________________________</w:delText>
              </w:r>
            </w:del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 w:cs="Arial"/>
                <w:bCs/>
                <w:sz w:val="32"/>
                <w:szCs w:val="32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 w:cs="Arial"/>
                <w:b/>
                <w:sz w:val="28"/>
                <w:u w:val="single"/>
              </w:rPr>
            </w:pPr>
            <w:r w:rsidRPr="003B175E">
              <w:rPr>
                <w:rFonts w:ascii="Verdana" w:hAnsi="Verdana" w:cs="Arial"/>
                <w:bCs/>
                <w:sz w:val="32"/>
                <w:szCs w:val="32"/>
              </w:rPr>
              <w:t>Company Name :</w:t>
            </w:r>
            <w:r w:rsidRPr="003B175E">
              <w:rPr>
                <w:rFonts w:ascii="Verdana" w:hAnsi="Verdana" w:cs="Arial"/>
                <w:bCs/>
                <w:sz w:val="28"/>
                <w:szCs w:val="28"/>
              </w:rPr>
              <w:t xml:space="preserve"> _____</w:t>
            </w:r>
            <w:ins w:id="1" w:author="lihui" w:date="2013-01-20T16:23:00Z">
              <w:r w:rsidRPr="00F466BB">
                <w:rPr>
                  <w:rFonts w:ascii="Verdana" w:hAnsi="Verdana" w:cs="Arial"/>
                  <w:bCs/>
                  <w:sz w:val="28"/>
                  <w:szCs w:val="28"/>
                  <w:u w:val="single"/>
                </w:rPr>
                <w:t xml:space="preserve"> CoordSafe Pte Ltd</w:t>
              </w:r>
            </w:ins>
            <w:del w:id="2" w:author="lihui" w:date="2013-01-20T16:23:00Z"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</w:delText>
              </w:r>
              <w:r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_______</w:delText>
              </w:r>
              <w:r w:rsidRPr="003B175E" w:rsidDel="00115F30">
                <w:rPr>
                  <w:rFonts w:ascii="Verdana" w:hAnsi="Verdana" w:cs="Arial"/>
                  <w:bCs/>
                  <w:sz w:val="28"/>
                  <w:szCs w:val="28"/>
                </w:rPr>
                <w:delText>___</w:delText>
              </w:r>
            </w:del>
            <w:r w:rsidRPr="003B175E">
              <w:rPr>
                <w:rFonts w:ascii="Verdana" w:hAnsi="Verdana" w:cs="Arial"/>
                <w:bCs/>
                <w:sz w:val="28"/>
                <w:szCs w:val="28"/>
              </w:rPr>
              <w:t>_____________</w:t>
            </w: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Pr="004A5E29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szCs w:val="28"/>
                <w:u w:val="single"/>
              </w:rPr>
            </w:pPr>
          </w:p>
          <w:p w:rsidR="00071EFC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DA6E0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trike/>
                <w:color w:val="0000FF"/>
                <w:sz w:val="28"/>
                <w:u w:val="single"/>
              </w:rPr>
            </w:pP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8"/>
                <w:u w:val="single"/>
              </w:rPr>
            </w:pPr>
          </w:p>
        </w:tc>
      </w:tr>
      <w:tr w:rsidR="00071EFC" w:rsidTr="00071EFC">
        <w:trPr>
          <w:cantSplit/>
          <w:trHeight w:val="890"/>
        </w:trPr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FC" w:rsidRPr="00BE4995" w:rsidRDefault="00071EFC" w:rsidP="00F8507F">
            <w:pPr>
              <w:tabs>
                <w:tab w:val="left" w:pos="7200"/>
              </w:tabs>
              <w:ind w:left="180" w:right="14"/>
              <w:rPr>
                <w:rFonts w:ascii="Verdana" w:hAnsi="Verdana"/>
                <w:b/>
                <w:sz w:val="24"/>
                <w:szCs w:val="24"/>
              </w:rPr>
            </w:pP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ALL INFORMATION PROVIDED WILL BE</w:t>
            </w:r>
          </w:p>
          <w:p w:rsidR="00071EFC" w:rsidRPr="00BE4995" w:rsidRDefault="00071EFC" w:rsidP="00F8507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BE4995">
              <w:rPr>
                <w:rFonts w:ascii="Verdana" w:hAnsi="Verdana"/>
                <w:b/>
                <w:sz w:val="24"/>
                <w:szCs w:val="24"/>
              </w:rPr>
              <w:t>HELD IN STRICTEST CONFIDENCE</w:t>
            </w:r>
          </w:p>
          <w:p w:rsidR="00071EFC" w:rsidRPr="00BE4995" w:rsidRDefault="00071EFC" w:rsidP="00F8507F">
            <w:pPr>
              <w:tabs>
                <w:tab w:val="left" w:pos="7200"/>
              </w:tabs>
              <w:ind w:right="14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990F38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lastRenderedPageBreak/>
        <w:t>Part I</w:t>
      </w:r>
      <w:r w:rsidR="00990F38">
        <w:rPr>
          <w:rFonts w:ascii="Verdana" w:hAnsi="Verdana"/>
          <w:color w:val="000000"/>
          <w:szCs w:val="22"/>
        </w:rPr>
        <w:t xml:space="preserve">: meLink System Architecture  </w:t>
      </w: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90F38" w:rsidRDefault="00630C3A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  <w:r w:rsidRPr="00630C3A">
        <w:rPr>
          <w:noProof/>
          <w:lang w:val="en-SG" w:eastAsia="zh-CN"/>
        </w:rPr>
        <w:drawing>
          <wp:inline distT="0" distB="0" distL="0" distR="0">
            <wp:extent cx="5266944" cy="205557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25" cy="20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E06" w:rsidRDefault="006C4E06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</w:p>
    <w:p w:rsidR="006C4E06" w:rsidRPr="006C4E06" w:rsidRDefault="006C4E06" w:rsidP="005F2D8D">
      <w:pPr>
        <w:pStyle w:val="BodyTextIndent"/>
        <w:ind w:left="0"/>
        <w:rPr>
          <w:rFonts w:ascii="Verdana" w:eastAsiaTheme="minorEastAsia" w:hAnsi="Verdana"/>
          <w:color w:val="000000"/>
          <w:szCs w:val="22"/>
          <w:lang w:eastAsia="zh-CN"/>
        </w:rPr>
      </w:pPr>
    </w:p>
    <w:p w:rsidR="00990F38" w:rsidRDefault="00990F38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II: </w:t>
      </w:r>
      <w:proofErr w:type="spellStart"/>
      <w:r w:rsidR="002B6BEC">
        <w:rPr>
          <w:rFonts w:ascii="Verdana" w:hAnsi="Verdana"/>
          <w:color w:val="000000"/>
          <w:szCs w:val="22"/>
        </w:rPr>
        <w:t>meTag</w:t>
      </w:r>
      <w:proofErr w:type="spellEnd"/>
      <w:r w:rsidR="002B6BEC">
        <w:rPr>
          <w:rFonts w:ascii="Verdana" w:hAnsi="Verdana"/>
          <w:color w:val="000000"/>
          <w:szCs w:val="22"/>
        </w:rPr>
        <w:t xml:space="preserve"> overview</w:t>
      </w:r>
      <w:r>
        <w:rPr>
          <w:rFonts w:ascii="Verdana" w:hAnsi="Verdana"/>
          <w:color w:val="000000"/>
          <w:szCs w:val="22"/>
        </w:rPr>
        <w:t xml:space="preserve"> </w:t>
      </w: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>Functionality overview</w:t>
      </w: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3A33BB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Part III: </w:t>
      </w:r>
      <w:proofErr w:type="spellStart"/>
      <w:r>
        <w:rPr>
          <w:rFonts w:ascii="Verdana" w:hAnsi="Verdana"/>
          <w:color w:val="000000"/>
          <w:szCs w:val="22"/>
        </w:rPr>
        <w:t>me</w:t>
      </w:r>
      <w:r w:rsidR="002B6BEC">
        <w:rPr>
          <w:rFonts w:ascii="Verdana" w:hAnsi="Verdana"/>
          <w:color w:val="000000"/>
          <w:szCs w:val="22"/>
        </w:rPr>
        <w:t>Tag</w:t>
      </w:r>
      <w:proofErr w:type="spellEnd"/>
      <w:r w:rsidR="002B6BEC">
        <w:rPr>
          <w:rFonts w:ascii="Verdana" w:hAnsi="Verdana"/>
          <w:color w:val="000000"/>
          <w:szCs w:val="22"/>
        </w:rPr>
        <w:t xml:space="preserve"> </w:t>
      </w:r>
      <w:r w:rsidR="009F7D46">
        <w:rPr>
          <w:rFonts w:ascii="Verdana" w:hAnsi="Verdana"/>
          <w:color w:val="000000"/>
          <w:szCs w:val="22"/>
        </w:rPr>
        <w:t>user cases</w:t>
      </w: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r>
        <w:rPr>
          <w:rFonts w:ascii="Verdana" w:hAnsi="Verdana"/>
          <w:color w:val="000000"/>
          <w:szCs w:val="22"/>
        </w:rPr>
        <w:t xml:space="preserve">Overview of all user cases </w:t>
      </w:r>
    </w:p>
    <w:p w:rsidR="002B6BEC" w:rsidRDefault="002B6BEC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2B6BEC" w:rsidRDefault="002B6BEC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2B6BEC" w:rsidRDefault="002B6BEC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2B6BEC" w:rsidRDefault="002B6BEC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2B6BEC" w:rsidRDefault="002B6BEC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  <w:bookmarkStart w:id="3" w:name="_GoBack"/>
      <w:r>
        <w:rPr>
          <w:rFonts w:ascii="Verdana" w:hAnsi="Verdana"/>
          <w:color w:val="000000"/>
          <w:szCs w:val="22"/>
        </w:rPr>
        <w:t xml:space="preserve">Part IV: </w:t>
      </w:r>
      <w:proofErr w:type="spellStart"/>
      <w:r>
        <w:rPr>
          <w:rFonts w:ascii="Verdana" w:hAnsi="Verdana"/>
          <w:color w:val="000000"/>
          <w:szCs w:val="22"/>
        </w:rPr>
        <w:t>meTag</w:t>
      </w:r>
      <w:proofErr w:type="spellEnd"/>
      <w:r>
        <w:rPr>
          <w:rFonts w:ascii="Verdana" w:hAnsi="Verdana"/>
          <w:color w:val="000000"/>
          <w:szCs w:val="22"/>
        </w:rPr>
        <w:t xml:space="preserve"> Hardware specification</w:t>
      </w:r>
      <w:bookmarkEnd w:id="3"/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9F7D46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Default="005F2D8D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9F7D46" w:rsidRPr="005F2D8D" w:rsidRDefault="009F7D46" w:rsidP="005F2D8D">
      <w:pPr>
        <w:pStyle w:val="BodyTextIndent"/>
        <w:ind w:left="0"/>
        <w:rPr>
          <w:rFonts w:ascii="Verdana" w:hAnsi="Verdana"/>
          <w:color w:val="000000"/>
          <w:szCs w:val="22"/>
        </w:rPr>
      </w:pPr>
    </w:p>
    <w:p w:rsidR="005F2D8D" w:rsidRPr="005F2D8D" w:rsidRDefault="005F2D8D" w:rsidP="005F2D8D"/>
    <w:sectPr w:rsidR="005F2D8D" w:rsidRPr="005F2D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65A21"/>
    <w:multiLevelType w:val="hybridMultilevel"/>
    <w:tmpl w:val="FF446C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45"/>
    <w:rsid w:val="00014780"/>
    <w:rsid w:val="00071EFC"/>
    <w:rsid w:val="002B6BEC"/>
    <w:rsid w:val="00311DCA"/>
    <w:rsid w:val="003651F8"/>
    <w:rsid w:val="003A33BB"/>
    <w:rsid w:val="005F2D8D"/>
    <w:rsid w:val="005F5796"/>
    <w:rsid w:val="00630C3A"/>
    <w:rsid w:val="006C4E06"/>
    <w:rsid w:val="00841D91"/>
    <w:rsid w:val="00971472"/>
    <w:rsid w:val="00990F38"/>
    <w:rsid w:val="009B15AE"/>
    <w:rsid w:val="009C3845"/>
    <w:rsid w:val="009F7D46"/>
    <w:rsid w:val="00D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43438-02CD-4ADE-A7BF-40B1DEAF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1EF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F2D8D"/>
    <w:pPr>
      <w:ind w:left="720"/>
    </w:pPr>
    <w:rPr>
      <w:rFonts w:ascii="Arial Narrow" w:hAnsi="Arial Narrow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F2D8D"/>
    <w:rPr>
      <w:rFonts w:ascii="Arial Narrow" w:eastAsia="Times New Roman" w:hAnsi="Arial Narrow" w:cs="Times New Roman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06"/>
    <w:rPr>
      <w:rFonts w:ascii="Tahoma" w:eastAsia="Times New Roman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13</cp:revision>
  <dcterms:created xsi:type="dcterms:W3CDTF">2013-11-08T08:16:00Z</dcterms:created>
  <dcterms:modified xsi:type="dcterms:W3CDTF">2013-11-12T22:17:00Z</dcterms:modified>
</cp:coreProperties>
</file>